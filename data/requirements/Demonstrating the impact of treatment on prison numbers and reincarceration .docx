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05E5" w14:textId="532A308E" w:rsidR="00DE1E03" w:rsidRPr="00F77DB7" w:rsidRDefault="00F77DB7">
      <w:pPr>
        <w:rPr>
          <w:b/>
          <w:bCs/>
        </w:rPr>
      </w:pPr>
      <w:r w:rsidRPr="00F77DB7">
        <w:rPr>
          <w:b/>
          <w:bCs/>
        </w:rPr>
        <w:t>Demonstrating the</w:t>
      </w:r>
      <w:r w:rsidR="009B2EC4">
        <w:rPr>
          <w:b/>
          <w:bCs/>
        </w:rPr>
        <w:t xml:space="preserve"> impact of treatment on </w:t>
      </w:r>
      <w:r w:rsidR="00791487">
        <w:rPr>
          <w:b/>
          <w:bCs/>
        </w:rPr>
        <w:t xml:space="preserve">prison </w:t>
      </w:r>
      <w:r w:rsidR="006648F1">
        <w:rPr>
          <w:b/>
          <w:bCs/>
        </w:rPr>
        <w:t xml:space="preserve">numbers and </w:t>
      </w:r>
      <w:commentRangeStart w:id="0"/>
      <w:r w:rsidR="006648F1">
        <w:rPr>
          <w:b/>
          <w:bCs/>
        </w:rPr>
        <w:t xml:space="preserve">Reincarceration </w:t>
      </w:r>
      <w:commentRangeEnd w:id="0"/>
      <w:r w:rsidR="000B2DE1">
        <w:rPr>
          <w:rStyle w:val="CommentReference"/>
        </w:rPr>
        <w:commentReference w:id="0"/>
      </w:r>
    </w:p>
    <w:p w14:paraId="0F253D6D" w14:textId="344336BE" w:rsidR="00F77DB7" w:rsidRDefault="006648F1">
      <w:r>
        <w:t xml:space="preserve">What we want to be able to try and demonstrate </w:t>
      </w:r>
      <w:r w:rsidR="00350A9D">
        <w:t xml:space="preserve">is </w:t>
      </w:r>
      <w:r w:rsidR="00A051EC">
        <w:t xml:space="preserve">whether treatment </w:t>
      </w:r>
      <w:r w:rsidR="007E6C9F">
        <w:t xml:space="preserve">can </w:t>
      </w:r>
      <w:r w:rsidR="00350A9D">
        <w:t xml:space="preserve">be shown to reduce the likelihood of reincarceration </w:t>
      </w:r>
      <w:ins w:id="1" w:author="Knight, Jonathan" w:date="2024-06-28T09:58:00Z">
        <w:r w:rsidR="00635BD0">
          <w:t>(def</w:t>
        </w:r>
      </w:ins>
      <w:ins w:id="2" w:author="Knight, Jonathan" w:date="2024-06-28T09:59:00Z">
        <w:r w:rsidR="00635BD0">
          <w:t xml:space="preserve">ined here as returning to prison treatment) </w:t>
        </w:r>
      </w:ins>
      <w:r w:rsidR="00350A9D">
        <w:t xml:space="preserve">and therefore </w:t>
      </w:r>
      <w:r w:rsidR="00715DCE">
        <w:t xml:space="preserve">help alleviate some of the capacity pressures on the prison system. </w:t>
      </w:r>
    </w:p>
    <w:p w14:paraId="49A9AE28" w14:textId="714999E1" w:rsidR="00D821AD" w:rsidRDefault="00715DCE">
      <w:del w:id="3" w:author="Lowden, Tim [2]" w:date="2024-07-09T12:14:00Z">
        <w:r w:rsidDel="00565B5E">
          <w:delText>Analysis to</w:delText>
        </w:r>
        <w:r w:rsidR="0017208C" w:rsidDel="00565B5E">
          <w:delText xml:space="preserve"> all</w:delText>
        </w:r>
        <w:r w:rsidDel="00565B5E">
          <w:delText xml:space="preserve"> be by </w:delText>
        </w:r>
      </w:del>
      <w:ins w:id="4" w:author="Knight, Jonathan" w:date="2024-06-28T09:32:00Z">
        <w:del w:id="5" w:author="Lowden, Tim [2]" w:date="2024-07-09T12:14:00Z">
          <w:r w:rsidR="00163962" w:rsidDel="00565B5E">
            <w:delText xml:space="preserve">the four </w:delText>
          </w:r>
        </w:del>
      </w:ins>
      <w:commentRangeStart w:id="6"/>
      <w:del w:id="7" w:author="Lowden, Tim [2]" w:date="2024-07-09T12:14:00Z">
        <w:r w:rsidDel="00565B5E">
          <w:delText>substance</w:delText>
        </w:r>
      </w:del>
      <w:ins w:id="8" w:author="Knight, Jonathan" w:date="2024-06-28T09:32:00Z">
        <w:del w:id="9" w:author="Lowden, Tim [2]" w:date="2024-07-09T12:14:00Z">
          <w:r w:rsidR="00163962" w:rsidDel="00565B5E">
            <w:delText xml:space="preserve"> groups</w:delText>
          </w:r>
        </w:del>
      </w:ins>
      <w:del w:id="10" w:author="Lowden, Tim [2]" w:date="2024-07-09T12:14:00Z">
        <w:r w:rsidDel="00565B5E">
          <w:delText xml:space="preserve"> </w:delText>
        </w:r>
        <w:commentRangeEnd w:id="6"/>
        <w:r w:rsidR="00F54B1A" w:rsidDel="00565B5E">
          <w:rPr>
            <w:rStyle w:val="CommentReference"/>
          </w:rPr>
          <w:commentReference w:id="6"/>
        </w:r>
        <w:r w:rsidDel="00565B5E">
          <w:delText xml:space="preserve">and </w:delText>
        </w:r>
        <w:r w:rsidR="00CA7764" w:rsidDel="00565B5E">
          <w:delText xml:space="preserve">overall. </w:delText>
        </w:r>
      </w:del>
    </w:p>
    <w:p w14:paraId="46E326AB" w14:textId="13900143" w:rsidR="00CA7764" w:rsidRDefault="00CA7764">
      <w:pPr>
        <w:pStyle w:val="ListParagraph"/>
        <w:numPr>
          <w:ilvl w:val="0"/>
          <w:numId w:val="6"/>
        </w:numPr>
        <w:pPrChange w:id="11" w:author="Lowden, Tim" w:date="2024-06-27T11:50:00Z">
          <w:pPr/>
        </w:pPrChange>
      </w:pPr>
      <w:commentRangeStart w:id="12"/>
      <w:commentRangeStart w:id="13"/>
      <w:commentRangeStart w:id="14"/>
      <w:r>
        <w:t xml:space="preserve">For people in prison in 21/22 </w:t>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rsidR="00BD4CD1">
        <w:t>(prison spells = prison treatment journey)</w:t>
      </w:r>
    </w:p>
    <w:p w14:paraId="128A29D5" w14:textId="41842317" w:rsidR="00F77DB7" w:rsidRDefault="001F03D1">
      <w:pPr>
        <w:pStyle w:val="ListParagraph"/>
        <w:numPr>
          <w:ilvl w:val="1"/>
          <w:numId w:val="6"/>
        </w:numPr>
        <w:rPr>
          <w:ins w:id="15" w:author="Lowden, Tim [2]" w:date="2024-07-09T12:14:00Z"/>
        </w:rPr>
      </w:pPr>
      <w:commentRangeStart w:id="16"/>
      <w:r>
        <w:t xml:space="preserve">Total number in </w:t>
      </w:r>
      <w:r w:rsidR="000F197D">
        <w:t xml:space="preserve">prison </w:t>
      </w:r>
      <w:r>
        <w:t xml:space="preserve">treatment </w:t>
      </w:r>
    </w:p>
    <w:p w14:paraId="1878F138" w14:textId="3145158C" w:rsidR="00565B5E" w:rsidRDefault="00565B5E">
      <w:pPr>
        <w:pStyle w:val="ListParagraph"/>
        <w:numPr>
          <w:ilvl w:val="1"/>
          <w:numId w:val="6"/>
        </w:numPr>
        <w:pPrChange w:id="17" w:author="Lowden, Tim" w:date="2024-06-27T11:50:00Z">
          <w:pPr>
            <w:pStyle w:val="ListParagraph"/>
            <w:numPr>
              <w:numId w:val="1"/>
            </w:numPr>
            <w:ind w:hanging="360"/>
          </w:pPr>
        </w:pPrChange>
      </w:pPr>
      <w:ins w:id="18" w:author="Lowden, Tim [2]" w:date="2024-07-09T12:14:00Z">
        <w:r>
          <w:t>Four substance groups and overall</w:t>
        </w:r>
      </w:ins>
    </w:p>
    <w:p w14:paraId="776580C1" w14:textId="30B54466" w:rsidR="000F197D" w:rsidDel="00163962" w:rsidRDefault="000F197D">
      <w:pPr>
        <w:pStyle w:val="ListParagraph"/>
        <w:numPr>
          <w:ilvl w:val="1"/>
          <w:numId w:val="6"/>
        </w:numPr>
        <w:rPr>
          <w:del w:id="19" w:author="Knight, Jonathan" w:date="2024-06-28T09:36:00Z"/>
        </w:rPr>
        <w:pPrChange w:id="20" w:author="Lowden, Tim" w:date="2024-06-27T11:50:00Z">
          <w:pPr>
            <w:pStyle w:val="ListParagraph"/>
            <w:numPr>
              <w:numId w:val="1"/>
            </w:numPr>
            <w:ind w:hanging="360"/>
          </w:pPr>
        </w:pPrChange>
      </w:pPr>
      <w:commentRangeStart w:id="21"/>
      <w:commentRangeStart w:id="22"/>
      <w:del w:id="23" w:author="Knight, Jonathan" w:date="2024-06-28T09:36:00Z">
        <w:r w:rsidDel="000F197D">
          <w:delText xml:space="preserve">Substance profile of people in </w:delText>
        </w:r>
        <w:r w:rsidDel="005A3189">
          <w:delText>treatment</w:delText>
        </w:r>
      </w:del>
      <w:commentRangeEnd w:id="21"/>
      <w:r>
        <w:rPr>
          <w:rStyle w:val="CommentReference"/>
        </w:rPr>
        <w:commentReference w:id="21"/>
      </w:r>
      <w:commentRangeEnd w:id="22"/>
      <w:r>
        <w:rPr>
          <w:rStyle w:val="CommentReference"/>
        </w:rPr>
        <w:commentReference w:id="22"/>
      </w:r>
    </w:p>
    <w:p w14:paraId="3FCA4AC4" w14:textId="443D5B24" w:rsidR="005A3189" w:rsidRDefault="005A3189">
      <w:pPr>
        <w:pStyle w:val="ListParagraph"/>
        <w:numPr>
          <w:ilvl w:val="1"/>
          <w:numId w:val="6"/>
        </w:numPr>
        <w:rPr>
          <w:ins w:id="24" w:author="Knight, Jonathan" w:date="2024-06-28T09:33:00Z"/>
        </w:rPr>
      </w:pPr>
      <w:commentRangeStart w:id="25"/>
      <w:commentRangeStart w:id="26"/>
      <w:r>
        <w:t>Age profile</w:t>
      </w:r>
      <w:commentRangeEnd w:id="25"/>
      <w:r>
        <w:rPr>
          <w:rStyle w:val="CommentReference"/>
        </w:rPr>
        <w:commentReference w:id="25"/>
      </w:r>
      <w:commentRangeEnd w:id="26"/>
      <w:r>
        <w:rPr>
          <w:rStyle w:val="CommentReference"/>
        </w:rPr>
        <w:commentReference w:id="26"/>
      </w:r>
    </w:p>
    <w:p w14:paraId="5E04E053" w14:textId="725E670F" w:rsidR="00163962" w:rsidRDefault="00163962">
      <w:pPr>
        <w:pStyle w:val="ListParagraph"/>
        <w:numPr>
          <w:ilvl w:val="1"/>
          <w:numId w:val="6"/>
        </w:numPr>
        <w:pPrChange w:id="27" w:author="Lowden, Tim" w:date="2024-06-27T11:50:00Z">
          <w:pPr>
            <w:pStyle w:val="ListParagraph"/>
            <w:numPr>
              <w:numId w:val="1"/>
            </w:numPr>
            <w:ind w:hanging="360"/>
          </w:pPr>
        </w:pPrChange>
      </w:pPr>
      <w:ins w:id="28" w:author="Knight, Jonathan" w:date="2024-06-28T09:33:00Z">
        <w:r>
          <w:t xml:space="preserve">Sex </w:t>
        </w:r>
      </w:ins>
    </w:p>
    <w:p w14:paraId="791179CD" w14:textId="43154E31" w:rsidR="005A3189" w:rsidRDefault="005A3189">
      <w:pPr>
        <w:pStyle w:val="ListParagraph"/>
        <w:numPr>
          <w:ilvl w:val="1"/>
          <w:numId w:val="6"/>
        </w:numPr>
        <w:pPrChange w:id="29" w:author="Lowden, Tim" w:date="2024-06-27T11:50:00Z">
          <w:pPr>
            <w:pStyle w:val="ListParagraph"/>
            <w:numPr>
              <w:numId w:val="1"/>
            </w:numPr>
            <w:ind w:hanging="360"/>
          </w:pPr>
        </w:pPrChange>
      </w:pPr>
      <w:commentRangeStart w:id="30"/>
      <w:r>
        <w:t xml:space="preserve">Average duration </w:t>
      </w:r>
      <w:r w:rsidR="0076451D">
        <w:t>of prison treatmen</w:t>
      </w:r>
      <w:r w:rsidR="00C4485A">
        <w:t xml:space="preserve">t journey </w:t>
      </w:r>
      <w:commentRangeEnd w:id="30"/>
      <w:r w:rsidR="00FE1FF0">
        <w:rPr>
          <w:rStyle w:val="CommentReference"/>
        </w:rPr>
        <w:commentReference w:id="30"/>
      </w:r>
    </w:p>
    <w:p w14:paraId="607C2077" w14:textId="2B1AC62B" w:rsidR="005D526E" w:rsidRDefault="00C4485A">
      <w:pPr>
        <w:pStyle w:val="ListParagraph"/>
        <w:numPr>
          <w:ilvl w:val="1"/>
          <w:numId w:val="6"/>
        </w:numPr>
        <w:pPrChange w:id="31" w:author="Lowden, Tim" w:date="2024-06-27T11:50:00Z">
          <w:pPr>
            <w:pStyle w:val="ListParagraph"/>
            <w:numPr>
              <w:numId w:val="1"/>
            </w:numPr>
            <w:ind w:hanging="360"/>
          </w:pPr>
        </w:pPrChange>
      </w:pPr>
      <w:commentRangeStart w:id="32"/>
      <w:r>
        <w:t xml:space="preserve">Number of previous prison spells </w:t>
      </w:r>
    </w:p>
    <w:p w14:paraId="5D8B57F5" w14:textId="535539AF" w:rsidR="000F277F" w:rsidRDefault="000F277F">
      <w:pPr>
        <w:pStyle w:val="ListParagraph"/>
        <w:numPr>
          <w:ilvl w:val="1"/>
          <w:numId w:val="6"/>
        </w:numPr>
        <w:pPrChange w:id="33" w:author="Lowden, Tim" w:date="2024-06-27T11:50:00Z">
          <w:pPr>
            <w:pStyle w:val="ListParagraph"/>
            <w:numPr>
              <w:numId w:val="1"/>
            </w:numPr>
            <w:ind w:hanging="360"/>
          </w:pPr>
        </w:pPrChange>
      </w:pPr>
      <w:r>
        <w:t xml:space="preserve">Number of previous treatment journeys in the community </w:t>
      </w:r>
      <w:commentRangeEnd w:id="16"/>
      <w:r w:rsidR="00D2469E">
        <w:rPr>
          <w:rStyle w:val="CommentReference"/>
        </w:rPr>
        <w:commentReference w:id="16"/>
      </w:r>
      <w:commentRangeEnd w:id="32"/>
      <w:r w:rsidR="00AD772F">
        <w:rPr>
          <w:rStyle w:val="CommentReference"/>
        </w:rPr>
        <w:commentReference w:id="32"/>
      </w:r>
    </w:p>
    <w:p w14:paraId="245BE4FA" w14:textId="63F79765" w:rsidR="000F277F" w:rsidRDefault="005D1B00" w:rsidP="000F277F">
      <w:r>
        <w:t>Then for these different cohorts</w:t>
      </w:r>
      <w:r w:rsidR="008D4EE3">
        <w:t xml:space="preserve"> the outcomes below (</w:t>
      </w:r>
      <w:commentRangeStart w:id="34"/>
      <w:commentRangeStart w:id="35"/>
      <w:r w:rsidR="008D4EE3">
        <w:t xml:space="preserve">prison spells </w:t>
      </w:r>
      <w:commentRangeEnd w:id="34"/>
      <w:r w:rsidR="007B7293">
        <w:rPr>
          <w:rStyle w:val="CommentReference"/>
        </w:rPr>
        <w:commentReference w:id="34"/>
      </w:r>
      <w:commentRangeEnd w:id="35"/>
      <w:r w:rsidR="00163962">
        <w:rPr>
          <w:rStyle w:val="CommentReference"/>
        </w:rPr>
        <w:commentReference w:id="35"/>
      </w:r>
      <w:r w:rsidR="008D4EE3">
        <w:t xml:space="preserve">= </w:t>
      </w:r>
      <w:commentRangeStart w:id="36"/>
      <w:r w:rsidR="008D4EE3">
        <w:t>prison treatment journey</w:t>
      </w:r>
      <w:commentRangeEnd w:id="36"/>
      <w:r w:rsidR="00805032">
        <w:rPr>
          <w:rStyle w:val="CommentReference"/>
        </w:rPr>
        <w:commentReference w:id="36"/>
      </w:r>
      <w:r w:rsidR="008D4EE3">
        <w:t>)</w:t>
      </w:r>
    </w:p>
    <w:p w14:paraId="6DE71FD5" w14:textId="77777777" w:rsidR="00B628B7" w:rsidRDefault="005D1B00">
      <w:pPr>
        <w:pStyle w:val="ListParagraph"/>
        <w:numPr>
          <w:ilvl w:val="0"/>
          <w:numId w:val="6"/>
        </w:numPr>
        <w:pPrChange w:id="37" w:author="Lowden, Tim" w:date="2024-06-27T12:02:00Z">
          <w:pPr>
            <w:pStyle w:val="ListParagraph"/>
            <w:numPr>
              <w:numId w:val="4"/>
            </w:numPr>
            <w:ind w:hanging="360"/>
          </w:pPr>
        </w:pPrChange>
      </w:pPr>
      <w:commentRangeStart w:id="38"/>
      <w:commentRangeStart w:id="39"/>
      <w:commentRangeStart w:id="40"/>
      <w:commentRangeStart w:id="41"/>
      <w:commentRangeStart w:id="42"/>
      <w:r>
        <w:t xml:space="preserve">Those in prison treatment in 21/22 </w:t>
      </w:r>
      <w:r w:rsidR="00C5200C">
        <w:t xml:space="preserve">and who left prison treatment </w:t>
      </w:r>
      <w:r w:rsidR="00E75948">
        <w:t>in the year</w:t>
      </w:r>
    </w:p>
    <w:p w14:paraId="45EB7530" w14:textId="3862B368" w:rsidR="005D1B00" w:rsidRDefault="005D1B00" w:rsidP="00B628B7">
      <w:pPr>
        <w:pStyle w:val="ListParagraph"/>
        <w:numPr>
          <w:ilvl w:val="1"/>
          <w:numId w:val="4"/>
        </w:numPr>
      </w:pPr>
      <w:r>
        <w:t xml:space="preserve">with </w:t>
      </w:r>
      <w:r w:rsidR="000D30BE">
        <w:t xml:space="preserve">no previous prison spells </w:t>
      </w:r>
      <w:r w:rsidR="00347B95">
        <w:t xml:space="preserve">in the preceding two years of their first prison start date </w:t>
      </w:r>
      <w:ins w:id="43" w:author="Knight, Jonathan" w:date="2024-06-28T09:40:00Z">
        <w:r w:rsidR="00163962">
          <w:t>either in 21</w:t>
        </w:r>
      </w:ins>
      <w:ins w:id="44" w:author="Knight, Jonathan" w:date="2024-06-28T09:41:00Z">
        <w:r w:rsidR="00163962">
          <w:t>/22 or if they crossed over into the year the start date of that spell that crossed over</w:t>
        </w:r>
      </w:ins>
      <w:ins w:id="45" w:author="Knight, Jonathan" w:date="2024-06-28T09:42:00Z">
        <w:r w:rsidR="00F916AC">
          <w:t xml:space="preserve"> into 21/22</w:t>
        </w:r>
      </w:ins>
      <w:del w:id="46" w:author="Knight, Jonathan" w:date="2024-06-28T09:40:00Z">
        <w:r w:rsidDel="00347B95">
          <w:delText>in 21/22</w:delText>
        </w:r>
      </w:del>
      <w:commentRangeEnd w:id="38"/>
      <w:r>
        <w:rPr>
          <w:rStyle w:val="CommentReference"/>
        </w:rPr>
        <w:commentReference w:id="38"/>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p>
    <w:p w14:paraId="56925BBA" w14:textId="2E098221" w:rsidR="00221766" w:rsidRDefault="000D30BE" w:rsidP="00B628B7">
      <w:pPr>
        <w:pStyle w:val="ListParagraph"/>
        <w:numPr>
          <w:ilvl w:val="2"/>
          <w:numId w:val="4"/>
        </w:numPr>
      </w:pPr>
      <w:commentRangeStart w:id="47"/>
      <w:commentRangeStart w:id="48"/>
      <w:commentRangeStart w:id="49"/>
      <w:r>
        <w:t xml:space="preserve">How many returned </w:t>
      </w:r>
      <w:r w:rsidR="00221766">
        <w:t xml:space="preserve">to prison treatment over the next two years </w:t>
      </w:r>
      <w:r w:rsidR="00EA5C3D">
        <w:t xml:space="preserve">(from the date </w:t>
      </w:r>
      <w:r w:rsidR="005C6308">
        <w:t>of</w:t>
      </w:r>
      <w:r w:rsidR="00EA5C3D">
        <w:t xml:space="preserve"> their</w:t>
      </w:r>
      <w:r w:rsidR="00C70481">
        <w:t xml:space="preserve"> exit from their first prison spell in the year</w:t>
      </w:r>
      <w:r w:rsidR="00EA5C3D">
        <w:t xml:space="preserve">) </w:t>
      </w:r>
      <w:r w:rsidR="00221766">
        <w:t xml:space="preserve">overall and by </w:t>
      </w:r>
      <w:r w:rsidR="00C70481">
        <w:t>those that had</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p>
    <w:p w14:paraId="27433E13" w14:textId="357E1E8A" w:rsidR="00221766" w:rsidRDefault="00221766" w:rsidP="00B628B7">
      <w:pPr>
        <w:pStyle w:val="ListParagraph"/>
        <w:numPr>
          <w:ilvl w:val="3"/>
          <w:numId w:val="4"/>
        </w:numPr>
      </w:pPr>
      <w:r>
        <w:t xml:space="preserve">One </w:t>
      </w:r>
      <w:r w:rsidR="004B5D4B">
        <w:t xml:space="preserve">further prison spell </w:t>
      </w:r>
    </w:p>
    <w:p w14:paraId="6DFA821C" w14:textId="6E09ADA4" w:rsidR="004B5D4B" w:rsidRDefault="004B5D4B" w:rsidP="00B628B7">
      <w:pPr>
        <w:pStyle w:val="ListParagraph"/>
        <w:numPr>
          <w:ilvl w:val="3"/>
          <w:numId w:val="4"/>
        </w:numPr>
      </w:pPr>
      <w:r>
        <w:t xml:space="preserve">Two further prison spells </w:t>
      </w:r>
    </w:p>
    <w:p w14:paraId="27B5F4AF" w14:textId="2A2C6513" w:rsidR="004B5D4B" w:rsidRDefault="004B5D4B" w:rsidP="00B628B7">
      <w:pPr>
        <w:pStyle w:val="ListParagraph"/>
        <w:numPr>
          <w:ilvl w:val="3"/>
          <w:numId w:val="4"/>
        </w:numPr>
      </w:pPr>
      <w:r>
        <w:t xml:space="preserve">Three further prison spells </w:t>
      </w:r>
    </w:p>
    <w:p w14:paraId="01455241" w14:textId="4B8FC478" w:rsidR="004B5D4B" w:rsidRDefault="004B5D4B" w:rsidP="00B628B7">
      <w:pPr>
        <w:pStyle w:val="ListParagraph"/>
        <w:numPr>
          <w:ilvl w:val="3"/>
          <w:numId w:val="4"/>
        </w:numPr>
      </w:pPr>
      <w:r>
        <w:t xml:space="preserve">Four or more further prison spells </w:t>
      </w:r>
    </w:p>
    <w:p w14:paraId="46DEF4DA" w14:textId="77777777" w:rsidR="00F51813" w:rsidRDefault="00F51813" w:rsidP="00F51813">
      <w:pPr>
        <w:pStyle w:val="ListParagraph"/>
        <w:ind w:left="1440"/>
      </w:pPr>
    </w:p>
    <w:p w14:paraId="4E2A3DA8" w14:textId="77777777" w:rsidR="00F51813" w:rsidRDefault="00F51813">
      <w:pPr>
        <w:pStyle w:val="ListParagraph"/>
        <w:numPr>
          <w:ilvl w:val="0"/>
          <w:numId w:val="6"/>
        </w:numPr>
        <w:pPrChange w:id="50" w:author="Lowden, Tim" w:date="2024-06-27T12:02:00Z">
          <w:pPr>
            <w:pStyle w:val="ListParagraph"/>
            <w:numPr>
              <w:numId w:val="4"/>
            </w:numPr>
            <w:ind w:hanging="360"/>
          </w:pPr>
        </w:pPrChange>
      </w:pPr>
      <w:r>
        <w:t>Those in prison treatment in 21/22 and who left prison treatment in the year</w:t>
      </w:r>
    </w:p>
    <w:p w14:paraId="458C35DD" w14:textId="7BC482C7" w:rsidR="00F51813" w:rsidRDefault="00F51813" w:rsidP="00F51813">
      <w:pPr>
        <w:pStyle w:val="ListParagraph"/>
        <w:numPr>
          <w:ilvl w:val="1"/>
          <w:numId w:val="4"/>
        </w:numPr>
      </w:pPr>
      <w:r>
        <w:t>with a prison spell in the preceding two years of their first prison start date in 21/22</w:t>
      </w:r>
    </w:p>
    <w:p w14:paraId="2EFB4557" w14:textId="77777777" w:rsidR="00F51813" w:rsidRDefault="00F51813" w:rsidP="00F51813">
      <w:pPr>
        <w:pStyle w:val="ListParagraph"/>
        <w:numPr>
          <w:ilvl w:val="2"/>
          <w:numId w:val="4"/>
        </w:numPr>
      </w:pPr>
      <w:r>
        <w:t>How many returned to prison treatment over the next two years (from the date of their exit from their first prison spell in the year) overall and by those that had</w:t>
      </w:r>
    </w:p>
    <w:p w14:paraId="789FDD37" w14:textId="77777777" w:rsidR="00F51813" w:rsidRDefault="00F51813" w:rsidP="00F51813">
      <w:pPr>
        <w:pStyle w:val="ListParagraph"/>
        <w:numPr>
          <w:ilvl w:val="3"/>
          <w:numId w:val="4"/>
        </w:numPr>
      </w:pPr>
      <w:r>
        <w:t xml:space="preserve">One further prison spell </w:t>
      </w:r>
    </w:p>
    <w:p w14:paraId="27F6732E" w14:textId="77777777" w:rsidR="00F51813" w:rsidRDefault="00F51813" w:rsidP="00F51813">
      <w:pPr>
        <w:pStyle w:val="ListParagraph"/>
        <w:numPr>
          <w:ilvl w:val="3"/>
          <w:numId w:val="4"/>
        </w:numPr>
      </w:pPr>
      <w:r>
        <w:t xml:space="preserve">Two further prison spells </w:t>
      </w:r>
    </w:p>
    <w:p w14:paraId="34AD6A47" w14:textId="77777777" w:rsidR="00F51813" w:rsidRDefault="00F51813" w:rsidP="00F51813">
      <w:pPr>
        <w:pStyle w:val="ListParagraph"/>
        <w:numPr>
          <w:ilvl w:val="3"/>
          <w:numId w:val="4"/>
        </w:numPr>
      </w:pPr>
      <w:r>
        <w:t xml:space="preserve">Three further prison spells </w:t>
      </w:r>
    </w:p>
    <w:p w14:paraId="7BD2F2F7" w14:textId="77777777" w:rsidR="00F51813" w:rsidRDefault="00F51813" w:rsidP="00F51813">
      <w:pPr>
        <w:pStyle w:val="ListParagraph"/>
        <w:numPr>
          <w:ilvl w:val="3"/>
          <w:numId w:val="4"/>
        </w:numPr>
      </w:pPr>
      <w:r>
        <w:t xml:space="preserve">Four or more further prison spells </w:t>
      </w:r>
    </w:p>
    <w:p w14:paraId="25309969" w14:textId="77777777" w:rsidR="006C7338" w:rsidRDefault="006C7338" w:rsidP="006C7338">
      <w:pPr>
        <w:pStyle w:val="ListParagraph"/>
        <w:ind w:left="2880"/>
      </w:pPr>
    </w:p>
    <w:p w14:paraId="07F55B37" w14:textId="77777777" w:rsidR="006C7338" w:rsidRDefault="006C7338">
      <w:pPr>
        <w:pStyle w:val="ListParagraph"/>
        <w:numPr>
          <w:ilvl w:val="0"/>
          <w:numId w:val="6"/>
        </w:numPr>
        <w:pPrChange w:id="51" w:author="Lowden, Tim" w:date="2024-06-27T12:02:00Z">
          <w:pPr>
            <w:pStyle w:val="ListParagraph"/>
            <w:numPr>
              <w:numId w:val="4"/>
            </w:numPr>
            <w:ind w:hanging="360"/>
          </w:pPr>
        </w:pPrChange>
      </w:pPr>
      <w:r>
        <w:t>Those in prison treatment in 21/22 and who left prison treatment in the year</w:t>
      </w:r>
    </w:p>
    <w:p w14:paraId="6AB8F4EA" w14:textId="6B067B9B" w:rsidR="006C7338" w:rsidRDefault="006C7338" w:rsidP="006C7338">
      <w:pPr>
        <w:pStyle w:val="ListParagraph"/>
        <w:numPr>
          <w:ilvl w:val="1"/>
          <w:numId w:val="4"/>
        </w:numPr>
      </w:pPr>
      <w:r>
        <w:t>with no previous prison spells in the preceding two years of their first prison start date in 21/22</w:t>
      </w:r>
      <w:r w:rsidR="00D811D4">
        <w:t xml:space="preserve"> </w:t>
      </w:r>
      <w:r w:rsidR="00F16A4D">
        <w:t xml:space="preserve">broken down by those </w:t>
      </w:r>
      <w:r w:rsidR="00D811D4">
        <w:t xml:space="preserve">who </w:t>
      </w:r>
      <w:r w:rsidR="009736AC">
        <w:t>started community treatment</w:t>
      </w:r>
      <w:r w:rsidR="00DF54C5">
        <w:t>:</w:t>
      </w:r>
    </w:p>
    <w:p w14:paraId="688F949A" w14:textId="4D13A713" w:rsidR="00DF54C5" w:rsidRDefault="00FB3775" w:rsidP="00FB3775">
      <w:pPr>
        <w:pStyle w:val="ListParagraph"/>
        <w:numPr>
          <w:ilvl w:val="2"/>
          <w:numId w:val="4"/>
        </w:numPr>
      </w:pPr>
      <w:r>
        <w:t xml:space="preserve">within three months of leaving prison </w:t>
      </w:r>
    </w:p>
    <w:p w14:paraId="62026AB7" w14:textId="02DDED2F" w:rsidR="00FB3775" w:rsidRDefault="00FB3775" w:rsidP="00FB3775">
      <w:pPr>
        <w:pStyle w:val="ListParagraph"/>
        <w:numPr>
          <w:ilvl w:val="2"/>
          <w:numId w:val="4"/>
        </w:numPr>
      </w:pPr>
      <w:r>
        <w:t xml:space="preserve">after three months of leaving prison but less than one year </w:t>
      </w:r>
    </w:p>
    <w:p w14:paraId="4D1B727B" w14:textId="31528435" w:rsidR="00FB3775" w:rsidRDefault="00FB3775" w:rsidP="00FB3775">
      <w:pPr>
        <w:pStyle w:val="ListParagraph"/>
        <w:numPr>
          <w:ilvl w:val="2"/>
          <w:numId w:val="4"/>
        </w:numPr>
      </w:pPr>
      <w:r>
        <w:t xml:space="preserve">between one year and two years after leaving prison </w:t>
      </w:r>
    </w:p>
    <w:p w14:paraId="52D4A040" w14:textId="77777777" w:rsidR="00326F37" w:rsidRDefault="00326F37" w:rsidP="00326F37">
      <w:pPr>
        <w:pStyle w:val="ListParagraph"/>
        <w:numPr>
          <w:ilvl w:val="2"/>
          <w:numId w:val="4"/>
        </w:numPr>
      </w:pPr>
      <w:r>
        <w:t xml:space="preserve">didn’t have community treatment in the two years post prison exit </w:t>
      </w:r>
    </w:p>
    <w:p w14:paraId="5498AE17" w14:textId="0F0C9A9F" w:rsidR="006C7338" w:rsidRDefault="005066E3" w:rsidP="00472557">
      <w:pPr>
        <w:pStyle w:val="ListParagraph"/>
        <w:numPr>
          <w:ilvl w:val="3"/>
          <w:numId w:val="4"/>
        </w:numPr>
      </w:pPr>
      <w:r>
        <w:lastRenderedPageBreak/>
        <w:t>for</w:t>
      </w:r>
      <w:r w:rsidR="00A203B2">
        <w:t xml:space="preserve"> each cohort</w:t>
      </w:r>
      <w:r w:rsidR="006C7338">
        <w:t xml:space="preserve"> </w:t>
      </w:r>
      <w:r>
        <w:t>in the bullets above</w:t>
      </w:r>
      <w:ins w:id="52" w:author="Lowden, Tim" w:date="2024-06-27T11:44:00Z">
        <w:r w:rsidR="00F665A2">
          <w:t xml:space="preserve"> how</w:t>
        </w:r>
      </w:ins>
      <w:r w:rsidR="007E3F83">
        <w:t xml:space="preserve"> </w:t>
      </w:r>
      <w:r w:rsidR="006C7338">
        <w:t>many returned to prison treatment over the next two years (from the date of their exit from their first prison spell in the year) overall and by those that had</w:t>
      </w:r>
    </w:p>
    <w:p w14:paraId="005B9694" w14:textId="77777777" w:rsidR="006C7338" w:rsidRDefault="006C7338" w:rsidP="00472557">
      <w:pPr>
        <w:pStyle w:val="ListParagraph"/>
        <w:numPr>
          <w:ilvl w:val="4"/>
          <w:numId w:val="4"/>
        </w:numPr>
      </w:pPr>
      <w:r>
        <w:t xml:space="preserve">One further prison spell </w:t>
      </w:r>
    </w:p>
    <w:p w14:paraId="54AC66A9" w14:textId="77777777" w:rsidR="006C7338" w:rsidRDefault="006C7338" w:rsidP="00472557">
      <w:pPr>
        <w:pStyle w:val="ListParagraph"/>
        <w:numPr>
          <w:ilvl w:val="4"/>
          <w:numId w:val="4"/>
        </w:numPr>
      </w:pPr>
      <w:r>
        <w:t xml:space="preserve">Two further prison spells </w:t>
      </w:r>
    </w:p>
    <w:p w14:paraId="74EB3264" w14:textId="77777777" w:rsidR="006C7338" w:rsidRDefault="006C7338" w:rsidP="00472557">
      <w:pPr>
        <w:pStyle w:val="ListParagraph"/>
        <w:numPr>
          <w:ilvl w:val="4"/>
          <w:numId w:val="4"/>
        </w:numPr>
      </w:pPr>
      <w:r>
        <w:t xml:space="preserve">Three further prison spells </w:t>
      </w:r>
    </w:p>
    <w:p w14:paraId="7DF91C1D" w14:textId="77777777" w:rsidR="006C7338" w:rsidRDefault="006C7338" w:rsidP="00472557">
      <w:pPr>
        <w:pStyle w:val="ListParagraph"/>
        <w:numPr>
          <w:ilvl w:val="4"/>
          <w:numId w:val="4"/>
        </w:numPr>
      </w:pPr>
      <w:r>
        <w:t xml:space="preserve">Four or more further prison spells </w:t>
      </w:r>
    </w:p>
    <w:p w14:paraId="65B11DFD" w14:textId="77777777" w:rsidR="006C7338" w:rsidRDefault="006C7338" w:rsidP="006C7338">
      <w:pPr>
        <w:pStyle w:val="ListParagraph"/>
        <w:ind w:left="2160"/>
      </w:pPr>
    </w:p>
    <w:p w14:paraId="125F4203" w14:textId="77777777" w:rsidR="007E3F83" w:rsidRDefault="007E3F83">
      <w:pPr>
        <w:pStyle w:val="ListParagraph"/>
        <w:numPr>
          <w:ilvl w:val="0"/>
          <w:numId w:val="6"/>
        </w:numPr>
        <w:pPrChange w:id="53" w:author="Lowden, Tim" w:date="2024-06-27T12:02:00Z">
          <w:pPr>
            <w:pStyle w:val="ListParagraph"/>
            <w:numPr>
              <w:numId w:val="4"/>
            </w:numPr>
            <w:ind w:hanging="360"/>
          </w:pPr>
        </w:pPrChange>
      </w:pPr>
      <w:r>
        <w:t>Those in prison treatment in 21/22 and who left prison treatment in the year</w:t>
      </w:r>
    </w:p>
    <w:p w14:paraId="6B743AA3" w14:textId="48539246" w:rsidR="007E3F83" w:rsidRDefault="007E3F83" w:rsidP="007E3F83">
      <w:pPr>
        <w:pStyle w:val="ListParagraph"/>
        <w:numPr>
          <w:ilvl w:val="1"/>
          <w:numId w:val="4"/>
        </w:numPr>
      </w:pPr>
      <w:r>
        <w:t xml:space="preserve">with </w:t>
      </w:r>
      <w:r w:rsidR="00D329FE">
        <w:t>one</w:t>
      </w:r>
      <w:r>
        <w:t xml:space="preserve"> prison spell in the preceding two years of their first prison start date in 21/22 broken down by those who started community treatment:</w:t>
      </w:r>
    </w:p>
    <w:p w14:paraId="64FA7F57" w14:textId="77777777" w:rsidR="007E3F83" w:rsidRDefault="007E3F83" w:rsidP="007E3F83">
      <w:pPr>
        <w:pStyle w:val="ListParagraph"/>
        <w:numPr>
          <w:ilvl w:val="2"/>
          <w:numId w:val="4"/>
        </w:numPr>
      </w:pPr>
      <w:r>
        <w:t xml:space="preserve">within three months of leaving prison </w:t>
      </w:r>
    </w:p>
    <w:p w14:paraId="78F41DD2" w14:textId="77777777" w:rsidR="007E3F83" w:rsidRDefault="007E3F83" w:rsidP="007E3F83">
      <w:pPr>
        <w:pStyle w:val="ListParagraph"/>
        <w:numPr>
          <w:ilvl w:val="2"/>
          <w:numId w:val="4"/>
        </w:numPr>
      </w:pPr>
      <w:r>
        <w:t xml:space="preserve">after three months of leaving prison but less than one year </w:t>
      </w:r>
    </w:p>
    <w:p w14:paraId="4828ECBC" w14:textId="77777777" w:rsidR="007E3F83" w:rsidRDefault="007E3F83" w:rsidP="007E3F83">
      <w:pPr>
        <w:pStyle w:val="ListParagraph"/>
        <w:numPr>
          <w:ilvl w:val="2"/>
          <w:numId w:val="4"/>
        </w:numPr>
      </w:pPr>
      <w:r>
        <w:t xml:space="preserve">between one year and two years after leaving prison </w:t>
      </w:r>
    </w:p>
    <w:p w14:paraId="650ED46B" w14:textId="73B4F73A" w:rsidR="007E3F83" w:rsidRDefault="007E3F83" w:rsidP="007E3F83">
      <w:pPr>
        <w:pStyle w:val="ListParagraph"/>
        <w:numPr>
          <w:ilvl w:val="2"/>
          <w:numId w:val="4"/>
        </w:numPr>
      </w:pPr>
      <w:r>
        <w:t xml:space="preserve">didn’t have community treatment </w:t>
      </w:r>
      <w:r w:rsidR="00F32E30">
        <w:t xml:space="preserve">in the </w:t>
      </w:r>
      <w:r w:rsidR="00326F37">
        <w:t xml:space="preserve">two years </w:t>
      </w:r>
      <w:r>
        <w:t xml:space="preserve">post prison </w:t>
      </w:r>
      <w:r w:rsidR="00326F37">
        <w:t xml:space="preserve">exit </w:t>
      </w:r>
    </w:p>
    <w:p w14:paraId="04F7EAD6" w14:textId="45D90E6A" w:rsidR="007E3F83" w:rsidRDefault="005066E3" w:rsidP="007E3F83">
      <w:pPr>
        <w:pStyle w:val="ListParagraph"/>
        <w:numPr>
          <w:ilvl w:val="3"/>
          <w:numId w:val="4"/>
        </w:numPr>
      </w:pPr>
      <w:r>
        <w:t xml:space="preserve">for each cohort in the bullets above </w:t>
      </w:r>
      <w:r w:rsidR="007E3F83">
        <w:t>how many returned to prison treatment over the next two years (from the date of their exit from their first prison spell in the year) overall and by those that had</w:t>
      </w:r>
    </w:p>
    <w:p w14:paraId="35F8BEAD" w14:textId="77777777" w:rsidR="007E3F83" w:rsidRDefault="007E3F83" w:rsidP="007E3F83">
      <w:pPr>
        <w:pStyle w:val="ListParagraph"/>
        <w:numPr>
          <w:ilvl w:val="4"/>
          <w:numId w:val="4"/>
        </w:numPr>
      </w:pPr>
      <w:r>
        <w:t xml:space="preserve">One further prison spell </w:t>
      </w:r>
    </w:p>
    <w:p w14:paraId="22B7CFC3" w14:textId="77777777" w:rsidR="007E3F83" w:rsidRDefault="007E3F83" w:rsidP="007E3F83">
      <w:pPr>
        <w:pStyle w:val="ListParagraph"/>
        <w:numPr>
          <w:ilvl w:val="4"/>
          <w:numId w:val="4"/>
        </w:numPr>
      </w:pPr>
      <w:r>
        <w:t xml:space="preserve">Two further prison spells </w:t>
      </w:r>
    </w:p>
    <w:p w14:paraId="00AA2850" w14:textId="77777777" w:rsidR="007E3F83" w:rsidRDefault="007E3F83" w:rsidP="007E3F83">
      <w:pPr>
        <w:pStyle w:val="ListParagraph"/>
        <w:numPr>
          <w:ilvl w:val="4"/>
          <w:numId w:val="4"/>
        </w:numPr>
      </w:pPr>
      <w:r>
        <w:t xml:space="preserve">Three further prison spells </w:t>
      </w:r>
    </w:p>
    <w:p w14:paraId="1AD92895" w14:textId="77777777" w:rsidR="007E3F83" w:rsidRDefault="007E3F83" w:rsidP="007E3F83">
      <w:pPr>
        <w:pStyle w:val="ListParagraph"/>
        <w:numPr>
          <w:ilvl w:val="4"/>
          <w:numId w:val="4"/>
        </w:numPr>
      </w:pPr>
      <w:r>
        <w:t xml:space="preserve">Four or more further prison spells </w:t>
      </w:r>
    </w:p>
    <w:p w14:paraId="17F6935B" w14:textId="77777777" w:rsidR="007E3F83" w:rsidRDefault="007E3F83" w:rsidP="007E3F83">
      <w:pPr>
        <w:pStyle w:val="ListParagraph"/>
        <w:ind w:left="2160"/>
      </w:pPr>
    </w:p>
    <w:p w14:paraId="2D03E86A" w14:textId="77777777" w:rsidR="001F4D34" w:rsidRDefault="001F4D34">
      <w:pPr>
        <w:pStyle w:val="ListParagraph"/>
        <w:numPr>
          <w:ilvl w:val="0"/>
          <w:numId w:val="6"/>
        </w:numPr>
        <w:pPrChange w:id="54" w:author="Lowden, Tim" w:date="2024-06-27T12:02:00Z">
          <w:pPr>
            <w:pStyle w:val="ListParagraph"/>
            <w:numPr>
              <w:numId w:val="4"/>
            </w:numPr>
            <w:ind w:hanging="360"/>
          </w:pPr>
        </w:pPrChange>
      </w:pPr>
      <w:r>
        <w:t>Those in prison treatment in 21/22 and who left prison treatment in the year</w:t>
      </w:r>
    </w:p>
    <w:p w14:paraId="09F807DF" w14:textId="50A83EBD" w:rsidR="001F4D34" w:rsidRDefault="001F4D34" w:rsidP="001F4D34">
      <w:pPr>
        <w:pStyle w:val="ListParagraph"/>
        <w:numPr>
          <w:ilvl w:val="1"/>
          <w:numId w:val="4"/>
        </w:numPr>
      </w:pPr>
      <w:r>
        <w:t>with two or more prison spells in the preceding two years of their first prison start date in 21/22 broken down by those who started community treatment:</w:t>
      </w:r>
    </w:p>
    <w:p w14:paraId="0B52B5EE" w14:textId="77777777" w:rsidR="001F4D34" w:rsidRDefault="001F4D34" w:rsidP="001F4D34">
      <w:pPr>
        <w:pStyle w:val="ListParagraph"/>
        <w:numPr>
          <w:ilvl w:val="2"/>
          <w:numId w:val="4"/>
        </w:numPr>
      </w:pPr>
      <w:r>
        <w:t xml:space="preserve">within three months of leaving prison </w:t>
      </w:r>
    </w:p>
    <w:p w14:paraId="7F1A1C9C" w14:textId="77777777" w:rsidR="001F4D34" w:rsidRDefault="001F4D34" w:rsidP="001F4D34">
      <w:pPr>
        <w:pStyle w:val="ListParagraph"/>
        <w:numPr>
          <w:ilvl w:val="2"/>
          <w:numId w:val="4"/>
        </w:numPr>
      </w:pPr>
      <w:r>
        <w:t xml:space="preserve">after three months of leaving prison but less than one year </w:t>
      </w:r>
    </w:p>
    <w:p w14:paraId="27C892DF" w14:textId="77777777" w:rsidR="001F4D34" w:rsidRDefault="001F4D34" w:rsidP="001F4D34">
      <w:pPr>
        <w:pStyle w:val="ListParagraph"/>
        <w:numPr>
          <w:ilvl w:val="2"/>
          <w:numId w:val="4"/>
        </w:numPr>
      </w:pPr>
      <w:r>
        <w:t xml:space="preserve">between one year and two years after leaving prison </w:t>
      </w:r>
    </w:p>
    <w:p w14:paraId="54B734C6" w14:textId="77777777" w:rsidR="001F4D34" w:rsidRDefault="001F4D34" w:rsidP="001F4D34">
      <w:pPr>
        <w:pStyle w:val="ListParagraph"/>
        <w:numPr>
          <w:ilvl w:val="2"/>
          <w:numId w:val="4"/>
        </w:numPr>
      </w:pPr>
      <w:r>
        <w:t xml:space="preserve">didn’t have community treatment in the two years post prison exit </w:t>
      </w:r>
    </w:p>
    <w:p w14:paraId="13707FE0" w14:textId="77777777" w:rsidR="001F4D34" w:rsidRDefault="001F4D34" w:rsidP="001F4D34">
      <w:pPr>
        <w:pStyle w:val="ListParagraph"/>
        <w:numPr>
          <w:ilvl w:val="3"/>
          <w:numId w:val="4"/>
        </w:numPr>
      </w:pPr>
      <w:r>
        <w:t>for each cohort in the bullets above how many returned to prison treatment over the next two years (from the date of their exit from their first prison spell in the year) overall and by those that had</w:t>
      </w:r>
    </w:p>
    <w:p w14:paraId="5DE67616" w14:textId="77777777" w:rsidR="001F4D34" w:rsidRDefault="001F4D34" w:rsidP="001F4D34">
      <w:pPr>
        <w:pStyle w:val="ListParagraph"/>
        <w:numPr>
          <w:ilvl w:val="4"/>
          <w:numId w:val="4"/>
        </w:numPr>
      </w:pPr>
      <w:r>
        <w:t xml:space="preserve">One further prison spell </w:t>
      </w:r>
    </w:p>
    <w:p w14:paraId="6D4D0F4B" w14:textId="77777777" w:rsidR="001F4D34" w:rsidRDefault="001F4D34" w:rsidP="001F4D34">
      <w:pPr>
        <w:pStyle w:val="ListParagraph"/>
        <w:numPr>
          <w:ilvl w:val="4"/>
          <w:numId w:val="4"/>
        </w:numPr>
      </w:pPr>
      <w:r>
        <w:t xml:space="preserve">Two further prison spells </w:t>
      </w:r>
    </w:p>
    <w:p w14:paraId="4050A044" w14:textId="77777777" w:rsidR="001F4D34" w:rsidRDefault="001F4D34" w:rsidP="001F4D34">
      <w:pPr>
        <w:pStyle w:val="ListParagraph"/>
        <w:numPr>
          <w:ilvl w:val="4"/>
          <w:numId w:val="4"/>
        </w:numPr>
      </w:pPr>
      <w:r>
        <w:t xml:space="preserve">Three further prison spells </w:t>
      </w:r>
    </w:p>
    <w:p w14:paraId="40DA85A8" w14:textId="10CB9862" w:rsidR="001F4D34" w:rsidRDefault="001F4D34" w:rsidP="00A53052">
      <w:pPr>
        <w:pStyle w:val="ListParagraph"/>
        <w:numPr>
          <w:ilvl w:val="4"/>
          <w:numId w:val="4"/>
        </w:numPr>
      </w:pPr>
      <w:r>
        <w:t xml:space="preserve">Four or more further prison spells </w:t>
      </w:r>
    </w:p>
    <w:p w14:paraId="2A4DDFC3" w14:textId="77777777" w:rsidR="0018694E" w:rsidRDefault="0018694E" w:rsidP="00794D3B">
      <w:pPr>
        <w:rPr>
          <w:b/>
          <w:bCs/>
        </w:rPr>
      </w:pPr>
    </w:p>
    <w:p w14:paraId="157D9CC3" w14:textId="1CD0A9B6" w:rsidR="00A53052" w:rsidRPr="0041439F" w:rsidRDefault="00A53052" w:rsidP="00A53052">
      <w:pPr>
        <w:pStyle w:val="ListParagraph"/>
        <w:numPr>
          <w:ilvl w:val="0"/>
          <w:numId w:val="5"/>
        </w:numPr>
        <w:rPr>
          <w:b/>
          <w:bCs/>
        </w:rPr>
      </w:pPr>
      <w:commentRangeStart w:id="55"/>
      <w:r>
        <w:t xml:space="preserve">We might </w:t>
      </w:r>
      <w:r w:rsidR="002644B8">
        <w:t xml:space="preserve">want to look at treatment outcomes </w:t>
      </w:r>
      <w:r w:rsidR="00570CC0">
        <w:t xml:space="preserve">in the analysis above so can we include treatment exit data and reasons </w:t>
      </w:r>
      <w:r w:rsidR="00231A02">
        <w:t xml:space="preserve">in the dataset </w:t>
      </w:r>
      <w:r w:rsidR="000633B0">
        <w:t xml:space="preserve">that’s being prepared. </w:t>
      </w:r>
      <w:commentRangeEnd w:id="55"/>
      <w:r w:rsidR="00435F9A">
        <w:rPr>
          <w:rStyle w:val="CommentReference"/>
        </w:rPr>
        <w:commentReference w:id="55"/>
      </w:r>
    </w:p>
    <w:p w14:paraId="3485A625" w14:textId="77777777" w:rsidR="0041439F" w:rsidRPr="0041439F" w:rsidRDefault="0041439F" w:rsidP="0041439F">
      <w:pPr>
        <w:rPr>
          <w:b/>
          <w:bCs/>
        </w:rPr>
      </w:pPr>
    </w:p>
    <w:sectPr w:rsidR="0041439F" w:rsidRPr="0041439F" w:rsidSect="00F16A4D">
      <w:pgSz w:w="11906" w:h="16838"/>
      <w:pgMar w:top="1440" w:right="1440" w:bottom="1135"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wden, Tim" w:date="2024-06-27T11:19:00Z" w:initials="LT">
    <w:p w14:paraId="7BF113EE" w14:textId="77777777" w:rsidR="000B2DE1" w:rsidRDefault="000B2DE1">
      <w:pPr>
        <w:pStyle w:val="CommentText"/>
      </w:pPr>
      <w:r>
        <w:rPr>
          <w:rStyle w:val="CommentReference"/>
        </w:rPr>
        <w:annotationRef/>
      </w:r>
      <w:r>
        <w:t>Not clear how 'reincarceration' itself can be analysed from a cohort who are in prison treatment. There will be a % who do not engage in prison treatment while in prison, including those who have accessed community treatment - this will not answer this question</w:t>
      </w:r>
    </w:p>
  </w:comment>
  <w:comment w:id="6" w:author="Lowden, Tim" w:date="2024-06-27T11:51:00Z" w:initials="LT">
    <w:p w14:paraId="1CEE3868" w14:textId="77777777" w:rsidR="00F54B1A" w:rsidRDefault="00F54B1A">
      <w:pPr>
        <w:pStyle w:val="CommentText"/>
      </w:pPr>
      <w:r>
        <w:rPr>
          <w:rStyle w:val="CommentReference"/>
        </w:rPr>
        <w:annotationRef/>
      </w:r>
      <w:r>
        <w:t>4 substance groups?</w:t>
      </w:r>
    </w:p>
  </w:comment>
  <w:comment w:id="12" w:author="Lowden, Tim" w:date="2024-06-27T11:16:00Z" w:initials="LT">
    <w:p w14:paraId="07D0C36C" w14:textId="117FBCFB" w:rsidR="00D2469E" w:rsidRDefault="00D2469E">
      <w:pPr>
        <w:pStyle w:val="CommentText"/>
      </w:pPr>
      <w:r>
        <w:rPr>
          <w:rStyle w:val="CommentReference"/>
        </w:rPr>
        <w:annotationRef/>
      </w:r>
      <w:r>
        <w:t>Secure Settings Annual Report 2021-22 cohort?</w:t>
      </w:r>
    </w:p>
  </w:comment>
  <w:comment w:id="13" w:author="Knight, Jonathan" w:date="2024-06-28T09:35:00Z" w:initials="KJ">
    <w:p w14:paraId="674296F0" w14:textId="77777777" w:rsidR="00163962" w:rsidRDefault="00163962" w:rsidP="00AB00BC">
      <w:pPr>
        <w:pStyle w:val="CommentText"/>
      </w:pPr>
      <w:r>
        <w:rPr>
          <w:rStyle w:val="CommentReference"/>
        </w:rPr>
        <w:annotationRef/>
      </w:r>
      <w:r>
        <w:t xml:space="preserve">Whichever makes most sense to allow a two year follow up for everyone </w:t>
      </w:r>
    </w:p>
  </w:comment>
  <w:comment w:id="14" w:author="Lowden, Tim" w:date="2024-06-28T10:47:00Z" w:initials="LT">
    <w:p w14:paraId="07D4BEAB" w14:textId="0E99B290" w:rsidR="75F2CFC3" w:rsidRDefault="75F2CFC3">
      <w:pPr>
        <w:pStyle w:val="CommentText"/>
      </w:pPr>
      <w:r>
        <w:t>Yeah we can use May 24 data for now and rig the dates to be 2023-24, can swap for the June 24 data when available but it will probably have minimal impact on the findings</w:t>
      </w:r>
      <w:r>
        <w:rPr>
          <w:rStyle w:val="CommentReference"/>
        </w:rPr>
        <w:annotationRef/>
      </w:r>
    </w:p>
  </w:comment>
  <w:comment w:id="21" w:author="Lowden, Tim" w:date="2024-06-27T11:51:00Z" w:initials="LT">
    <w:p w14:paraId="070F1A04" w14:textId="29DC2C1B" w:rsidR="00F54B1A" w:rsidRDefault="00F54B1A">
      <w:pPr>
        <w:pStyle w:val="CommentText"/>
      </w:pPr>
      <w:r>
        <w:rPr>
          <w:rStyle w:val="CommentReference"/>
        </w:rPr>
        <w:annotationRef/>
      </w:r>
      <w:r>
        <w:t>In what detail?</w:t>
      </w:r>
    </w:p>
  </w:comment>
  <w:comment w:id="22" w:author="Knight, Jonathan" w:date="2024-06-28T09:36:00Z" w:initials="KJ">
    <w:p w14:paraId="3EC99B53" w14:textId="77777777" w:rsidR="00163962" w:rsidRDefault="00163962" w:rsidP="00AB00BC">
      <w:pPr>
        <w:pStyle w:val="CommentText"/>
      </w:pPr>
      <w:r>
        <w:rPr>
          <w:rStyle w:val="CommentReference"/>
        </w:rPr>
        <w:annotationRef/>
      </w:r>
      <w:r>
        <w:t xml:space="preserve">Actually if we have the analysis by the four substance groups we don’t need this </w:t>
      </w:r>
    </w:p>
  </w:comment>
  <w:comment w:id="25" w:author="Lowden, Tim" w:date="2024-06-27T11:52:00Z" w:initials="LT">
    <w:p w14:paraId="6D9C7896" w14:textId="1B263DA5" w:rsidR="00F54B1A" w:rsidRDefault="00F54B1A">
      <w:pPr>
        <w:pStyle w:val="CommentText"/>
      </w:pPr>
      <w:r>
        <w:rPr>
          <w:rStyle w:val="CommentReference"/>
        </w:rPr>
        <w:annotationRef/>
      </w:r>
      <w:r>
        <w:t>What groupings?</w:t>
      </w:r>
    </w:p>
  </w:comment>
  <w:comment w:id="26" w:author="Lowden, Tim" w:date="2024-06-28T10:51:00Z" w:initials="LT">
    <w:p w14:paraId="06CC8EB3" w14:textId="0C4F9121" w:rsidR="75F2CFC3" w:rsidRDefault="75F2CFC3">
      <w:pPr>
        <w:pStyle w:val="CommentText"/>
      </w:pPr>
      <w:r>
        <w:t>I would suggest 3 groups if you want  to cut by the other metrics - so 18-29, 30-49, 50+ - we can always do something ad hoc if there is something interesting, but worth contrasting these with the age profiles of those in prison which MoJ publish annually (it doesn't change much)</w:t>
      </w:r>
      <w:r>
        <w:rPr>
          <w:rStyle w:val="CommentReference"/>
        </w:rPr>
        <w:annotationRef/>
      </w:r>
    </w:p>
  </w:comment>
  <w:comment w:id="30" w:author="Lowden, Tim" w:date="2024-06-27T11:52:00Z" w:initials="LT">
    <w:p w14:paraId="4ACF10BF" w14:textId="77777777" w:rsidR="00FE1FF0" w:rsidRDefault="00FE1FF0">
      <w:pPr>
        <w:pStyle w:val="CommentText"/>
      </w:pPr>
      <w:r>
        <w:rPr>
          <w:rStyle w:val="CommentReference"/>
        </w:rPr>
        <w:annotationRef/>
      </w:r>
      <w:r>
        <w:t>Makes more sense to use a sum and average by the substance/overall cohort</w:t>
      </w:r>
    </w:p>
  </w:comment>
  <w:comment w:id="16" w:author="Lowden, Tim" w:date="2024-06-27T11:15:00Z" w:initials="LT">
    <w:p w14:paraId="72FDD5D3" w14:textId="18FA1B9A" w:rsidR="00D2469E" w:rsidRDefault="00D2469E">
      <w:pPr>
        <w:pStyle w:val="CommentText"/>
      </w:pPr>
      <w:r>
        <w:rPr>
          <w:rStyle w:val="CommentReference"/>
        </w:rPr>
        <w:annotationRef/>
      </w:r>
      <w:r>
        <w:t>Presume sex to be added here, would include CJ policy in discussion</w:t>
      </w:r>
    </w:p>
  </w:comment>
  <w:comment w:id="32" w:author="Lowden, Tim" w:date="2024-06-27T11:53:00Z" w:initials="LT">
    <w:p w14:paraId="2BBEF0EE" w14:textId="77777777" w:rsidR="00AD772F" w:rsidRDefault="00AD772F">
      <w:pPr>
        <w:pStyle w:val="CommentText"/>
      </w:pPr>
      <w:r>
        <w:rPr>
          <w:rStyle w:val="CommentReference"/>
        </w:rPr>
        <w:annotationRef/>
      </w:r>
      <w:r>
        <w:t>Again, assume use a sum that can bring back an average dividing by people</w:t>
      </w:r>
    </w:p>
  </w:comment>
  <w:comment w:id="34" w:author="Lowden, Tim" w:date="2024-06-27T11:33:00Z" w:initials="LT">
    <w:p w14:paraId="4DD33B41" w14:textId="6A092856" w:rsidR="007B7293" w:rsidRDefault="007B7293">
      <w:pPr>
        <w:pStyle w:val="CommentText"/>
      </w:pPr>
      <w:r>
        <w:rPr>
          <w:rStyle w:val="CommentReference"/>
        </w:rPr>
        <w:annotationRef/>
      </w:r>
      <w:r>
        <w:t>I feel like this may assume we can string prison episodes in multiple prisons together. There are numerous issues with this, not least that a person may not engage in treatment in one or more of these prisons so we effectively have a gap. The method in the Secure Stats Annual Report is to take the latest episode of an individual (defined by ATTRB only). Regular reports use all episodes so multiple people will be counted as 'in treatment' for example</w:t>
      </w:r>
    </w:p>
  </w:comment>
  <w:comment w:id="35" w:author="Knight, Jonathan" w:date="2024-06-28T09:38:00Z" w:initials="KJ">
    <w:p w14:paraId="5ADAAC89" w14:textId="77777777" w:rsidR="00163962" w:rsidRDefault="00163962" w:rsidP="00AB00BC">
      <w:pPr>
        <w:pStyle w:val="CommentText"/>
      </w:pPr>
      <w:r>
        <w:rPr>
          <w:rStyle w:val="CommentReference"/>
        </w:rPr>
        <w:annotationRef/>
      </w:r>
      <w:r>
        <w:t xml:space="preserve">Lets disucuss this and the few above </w:t>
      </w:r>
    </w:p>
  </w:comment>
  <w:comment w:id="36" w:author="Lowden, Tim" w:date="2024-06-27T11:26:00Z" w:initials="LT">
    <w:p w14:paraId="426F0EC0" w14:textId="6D9DE20E" w:rsidR="00805032" w:rsidRDefault="00805032">
      <w:pPr>
        <w:pStyle w:val="CommentText"/>
      </w:pPr>
      <w:r>
        <w:rPr>
          <w:rStyle w:val="CommentReference"/>
        </w:rPr>
        <w:annotationRef/>
      </w:r>
      <w:r>
        <w:t>Episode?</w:t>
      </w:r>
    </w:p>
  </w:comment>
  <w:comment w:id="38" w:author="Lowden, Tim" w:date="2024-06-27T11:22:00Z" w:initials="LT">
    <w:p w14:paraId="33AE45BC" w14:textId="1C1B72C8" w:rsidR="000D0B03" w:rsidRDefault="000D0B03">
      <w:pPr>
        <w:pStyle w:val="CommentText"/>
      </w:pPr>
      <w:r>
        <w:rPr>
          <w:rStyle w:val="CommentReference"/>
        </w:rPr>
        <w:annotationRef/>
      </w:r>
      <w:r>
        <w:t>So - those who started treatment in 2021-22 (new presentations) and also discharged in 2021-22?</w:t>
      </w:r>
    </w:p>
  </w:comment>
  <w:comment w:id="39" w:author="Lowden, Tim" w:date="2024-06-27T11:25:00Z" w:initials="LT">
    <w:p w14:paraId="4BC6A24A" w14:textId="77777777" w:rsidR="00D35C6B" w:rsidRDefault="00D35C6B">
      <w:pPr>
        <w:pStyle w:val="CommentText"/>
      </w:pPr>
      <w:r>
        <w:rPr>
          <w:rStyle w:val="CommentReference"/>
        </w:rPr>
        <w:annotationRef/>
      </w:r>
      <w:r>
        <w:t>I think this is meant to read 'preceding two years of their prison episodes which crossed into 2021-22'</w:t>
      </w:r>
    </w:p>
  </w:comment>
  <w:comment w:id="40" w:author="Knight, Jonathan" w:date="2024-06-28T09:40:00Z" w:initials="KJ">
    <w:p w14:paraId="44019F8A" w14:textId="77777777" w:rsidR="00163962" w:rsidRDefault="00163962" w:rsidP="00AB00BC">
      <w:pPr>
        <w:pStyle w:val="CommentText"/>
      </w:pPr>
      <w:r>
        <w:rPr>
          <w:rStyle w:val="CommentReference"/>
        </w:rPr>
        <w:annotationRef/>
      </w:r>
      <w:r>
        <w:t xml:space="preserve">Was looking for anyone in prison treatment in 21-22 irrespective of when they started so yes you are right we would need to look for previous prison spells two years before the date they started their first prison episode either in the year or that crossed into 20-21 </w:t>
      </w:r>
    </w:p>
  </w:comment>
  <w:comment w:id="41" w:author="Knight, Jonathan" w:date="2024-06-28T09:42:00Z" w:initials="KJ">
    <w:p w14:paraId="2BB140C8" w14:textId="77777777" w:rsidR="00F916AC" w:rsidRDefault="00F916AC" w:rsidP="00AB00BC">
      <w:pPr>
        <w:pStyle w:val="CommentText"/>
      </w:pPr>
      <w:r>
        <w:rPr>
          <w:rStyle w:val="CommentReference"/>
        </w:rPr>
        <w:annotationRef/>
      </w:r>
      <w:r>
        <w:t xml:space="preserve">Does the amendment work / make sense </w:t>
      </w:r>
    </w:p>
  </w:comment>
  <w:comment w:id="42" w:author="Lowden, Tim" w:date="2024-06-28T10:53:00Z" w:initials="LT">
    <w:p w14:paraId="46F83CD4" w14:textId="072D4C6C" w:rsidR="75F2CFC3" w:rsidRDefault="75F2CFC3">
      <w:pPr>
        <w:pStyle w:val="CommentText"/>
      </w:pPr>
      <w:r>
        <w:t>Yep think so</w:t>
      </w:r>
      <w:r>
        <w:rPr>
          <w:rStyle w:val="CommentReference"/>
        </w:rPr>
        <w:annotationRef/>
      </w:r>
    </w:p>
  </w:comment>
  <w:comment w:id="47" w:author="Lowden, Tim" w:date="2024-06-27T11:30:00Z" w:initials="LT">
    <w:p w14:paraId="2628151C" w14:textId="578DC2B3" w:rsidR="00AA6E4C" w:rsidRDefault="00AA6E4C">
      <w:pPr>
        <w:pStyle w:val="CommentText"/>
      </w:pPr>
      <w:r>
        <w:rPr>
          <w:rStyle w:val="CommentReference"/>
        </w:rPr>
        <w:annotationRef/>
      </w:r>
      <w:r>
        <w:t xml:space="preserve">Clarify 'exit'. Are we talking about exit from treatment or exit from prison? </w:t>
      </w:r>
    </w:p>
  </w:comment>
  <w:comment w:id="48" w:author="Knight, Jonathan" w:date="2024-06-28T09:43:00Z" w:initials="KJ">
    <w:p w14:paraId="7BF2E229" w14:textId="77777777" w:rsidR="00F916AC" w:rsidRDefault="00F916AC" w:rsidP="00AB00BC">
      <w:pPr>
        <w:pStyle w:val="CommentText"/>
      </w:pPr>
      <w:r>
        <w:rPr>
          <w:rStyle w:val="CommentReference"/>
        </w:rPr>
        <w:annotationRef/>
      </w:r>
      <w:r>
        <w:t xml:space="preserve">Ideally it would be prison exit - but I wasn’t sure how well that is completed? </w:t>
      </w:r>
    </w:p>
  </w:comment>
  <w:comment w:id="49" w:author="Lowden, Tim" w:date="2024-06-28T10:55:00Z" w:initials="LT">
    <w:p w14:paraId="25170AA9" w14:textId="613F015F" w:rsidR="75F2CFC3" w:rsidRDefault="75F2CFC3">
      <w:pPr>
        <w:pStyle w:val="CommentText"/>
      </w:pPr>
      <w:r>
        <w:t>it is fairly well completed but we have no way of knowing how accurate it is against the actual date somebody left prison. Eg, we have a reasonable chunk of people in CoC who are already in community at the point we measure when they exited</w:t>
      </w:r>
      <w:r>
        <w:rPr>
          <w:rStyle w:val="CommentReference"/>
        </w:rPr>
        <w:annotationRef/>
      </w:r>
    </w:p>
  </w:comment>
  <w:comment w:id="55" w:author="Lowden, Tim" w:date="2024-06-27T12:17:00Z" w:initials="LT">
    <w:p w14:paraId="4F1F7296" w14:textId="261E3D72" w:rsidR="00F85944" w:rsidRDefault="00435F9A">
      <w:pPr>
        <w:pStyle w:val="CommentText"/>
      </w:pPr>
      <w:r>
        <w:rPr>
          <w:rStyle w:val="CommentReference"/>
        </w:rPr>
        <w:annotationRef/>
      </w:r>
      <w:r w:rsidR="00F85944">
        <w:t>We might, but given I count 100+ metrics in this ask already, and this would grow them exponentially, not sure how you'd present this in a clear and succinct manner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F113EE" w15:done="0"/>
  <w15:commentEx w15:paraId="1CEE3868" w15:done="1"/>
  <w15:commentEx w15:paraId="07D0C36C" w15:done="0"/>
  <w15:commentEx w15:paraId="674296F0" w15:paraIdParent="07D0C36C" w15:done="0"/>
  <w15:commentEx w15:paraId="07D4BEAB" w15:paraIdParent="07D0C36C" w15:done="0"/>
  <w15:commentEx w15:paraId="070F1A04" w15:done="1"/>
  <w15:commentEx w15:paraId="3EC99B53" w15:paraIdParent="070F1A04" w15:done="1"/>
  <w15:commentEx w15:paraId="6D9C7896" w15:done="0"/>
  <w15:commentEx w15:paraId="06CC8EB3" w15:paraIdParent="6D9C7896" w15:done="0"/>
  <w15:commentEx w15:paraId="4ACF10BF" w15:done="0"/>
  <w15:commentEx w15:paraId="72FDD5D3" w15:done="1"/>
  <w15:commentEx w15:paraId="2BBEF0EE" w15:done="0"/>
  <w15:commentEx w15:paraId="4DD33B41" w15:done="0"/>
  <w15:commentEx w15:paraId="5ADAAC89" w15:paraIdParent="4DD33B41" w15:done="0"/>
  <w15:commentEx w15:paraId="426F0EC0" w15:done="0"/>
  <w15:commentEx w15:paraId="33AE45BC" w15:done="0"/>
  <w15:commentEx w15:paraId="4BC6A24A" w15:paraIdParent="33AE45BC" w15:done="0"/>
  <w15:commentEx w15:paraId="44019F8A" w15:paraIdParent="33AE45BC" w15:done="0"/>
  <w15:commentEx w15:paraId="2BB140C8" w15:paraIdParent="33AE45BC" w15:done="0"/>
  <w15:commentEx w15:paraId="46F83CD4" w15:paraIdParent="33AE45BC" w15:done="0"/>
  <w15:commentEx w15:paraId="2628151C" w15:done="0"/>
  <w15:commentEx w15:paraId="7BF2E229" w15:paraIdParent="2628151C" w15:done="0"/>
  <w15:commentEx w15:paraId="25170AA9" w15:paraIdParent="2628151C" w15:done="0"/>
  <w15:commentEx w15:paraId="4F1F7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7C92D" w16cex:dateUtc="2024-06-27T10:19:00Z"/>
  <w16cex:commentExtensible w16cex:durableId="2A27D0D0" w16cex:dateUtc="2024-06-27T10:51:00Z"/>
  <w16cex:commentExtensible w16cex:durableId="2A27C87F" w16cex:dateUtc="2024-06-27T10:16:00Z"/>
  <w16cex:commentExtensible w16cex:durableId="2A290250" w16cex:dateUtc="2024-06-28T08:35:00Z"/>
  <w16cex:commentExtensible w16cex:durableId="015B21D4" w16cex:dateUtc="2024-06-28T09:47:00Z"/>
  <w16cex:commentExtensible w16cex:durableId="2A27D0DD" w16cex:dateUtc="2024-06-27T10:51:00Z">
    <w16cex:extLst>
      <w16:ext xmlns="" w16:uri="{CE6994B0-6A32-4C9F-8C6B-6E91EDA988CE}">
        <cr:reactions xmlns:cr="http://schemas.microsoft.com/office/comments/2020/reactions">
          <cr:reaction reactionType="1">
            <cr:reactionInfo dateUtc="2024-06-28T09:48:05.856Z">
              <cr:user userId="S::tim.lowden@dhsc.gov.uk::e5937a1a-1998-4d7c-97a8-a23885e0f157" userProvider="AD" userName="Lowden, Tim"/>
            </cr:reactionInfo>
          </cr:reaction>
        </cr:reactions>
      </w16:ext>
    </w16cex:extLst>
  </w16cex:commentExtensible>
  <w16cex:commentExtensible w16cex:durableId="2A290287" w16cex:dateUtc="2024-06-28T08:36:00Z"/>
  <w16cex:commentExtensible w16cex:durableId="2A27D0EC" w16cex:dateUtc="2024-06-27T10:52:00Z"/>
  <w16cex:commentExtensible w16cex:durableId="1A91B8B0" w16cex:dateUtc="2024-06-28T09:51:00Z"/>
  <w16cex:commentExtensible w16cex:durableId="2A27D107" w16cex:dateUtc="2024-06-27T10:52:00Z"/>
  <w16cex:commentExtensible w16cex:durableId="2A27C866" w16cex:dateUtc="2024-06-27T10:15:00Z"/>
  <w16cex:commentExtensible w16cex:durableId="2A27D136" w16cex:dateUtc="2024-06-27T10:53:00Z"/>
  <w16cex:commentExtensible w16cex:durableId="2A27CCA6" w16cex:dateUtc="2024-06-27T10:33:00Z"/>
  <w16cex:commentExtensible w16cex:durableId="2A290300" w16cex:dateUtc="2024-06-28T08:38:00Z"/>
  <w16cex:commentExtensible w16cex:durableId="2A27CAC9" w16cex:dateUtc="2024-06-27T10:26:00Z"/>
  <w16cex:commentExtensible w16cex:durableId="2A27CA0E" w16cex:dateUtc="2024-06-27T10:22:00Z"/>
  <w16cex:commentExtensible w16cex:durableId="2A27CAAA" w16cex:dateUtc="2024-06-27T10:25:00Z"/>
  <w16cex:commentExtensible w16cex:durableId="2A29038A" w16cex:dateUtc="2024-06-28T08:40:00Z"/>
  <w16cex:commentExtensible w16cex:durableId="2A29040D" w16cex:dateUtc="2024-06-28T08:42:00Z"/>
  <w16cex:commentExtensible w16cex:durableId="74357145" w16cex:dateUtc="2024-06-28T09:53:00Z"/>
  <w16cex:commentExtensible w16cex:durableId="2A27CBC6" w16cex:dateUtc="2024-06-27T10:30:00Z"/>
  <w16cex:commentExtensible w16cex:durableId="2A29042C" w16cex:dateUtc="2024-06-28T08:43:00Z"/>
  <w16cex:commentExtensible w16cex:durableId="6BBCDACB" w16cex:dateUtc="2024-06-28T09:55:00Z"/>
  <w16cex:commentExtensible w16cex:durableId="2A27D6F4" w16cex:dateUtc="2024-06-27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F113EE" w16cid:durableId="2A27C92D"/>
  <w16cid:commentId w16cid:paraId="1CEE3868" w16cid:durableId="2A27D0D0"/>
  <w16cid:commentId w16cid:paraId="07D0C36C" w16cid:durableId="2A27C87F"/>
  <w16cid:commentId w16cid:paraId="674296F0" w16cid:durableId="2A290250"/>
  <w16cid:commentId w16cid:paraId="07D4BEAB" w16cid:durableId="015B21D4"/>
  <w16cid:commentId w16cid:paraId="070F1A04" w16cid:durableId="2A27D0DD"/>
  <w16cid:commentId w16cid:paraId="3EC99B53" w16cid:durableId="2A290287"/>
  <w16cid:commentId w16cid:paraId="6D9C7896" w16cid:durableId="2A27D0EC"/>
  <w16cid:commentId w16cid:paraId="06CC8EB3" w16cid:durableId="1A91B8B0"/>
  <w16cid:commentId w16cid:paraId="4ACF10BF" w16cid:durableId="2A27D107"/>
  <w16cid:commentId w16cid:paraId="72FDD5D3" w16cid:durableId="2A27C866"/>
  <w16cid:commentId w16cid:paraId="2BBEF0EE" w16cid:durableId="2A27D136"/>
  <w16cid:commentId w16cid:paraId="4DD33B41" w16cid:durableId="2A27CCA6"/>
  <w16cid:commentId w16cid:paraId="5ADAAC89" w16cid:durableId="2A290300"/>
  <w16cid:commentId w16cid:paraId="426F0EC0" w16cid:durableId="2A27CAC9"/>
  <w16cid:commentId w16cid:paraId="33AE45BC" w16cid:durableId="2A27CA0E"/>
  <w16cid:commentId w16cid:paraId="4BC6A24A" w16cid:durableId="2A27CAAA"/>
  <w16cid:commentId w16cid:paraId="44019F8A" w16cid:durableId="2A29038A"/>
  <w16cid:commentId w16cid:paraId="2BB140C8" w16cid:durableId="2A29040D"/>
  <w16cid:commentId w16cid:paraId="46F83CD4" w16cid:durableId="74357145"/>
  <w16cid:commentId w16cid:paraId="2628151C" w16cid:durableId="2A27CBC6"/>
  <w16cid:commentId w16cid:paraId="7BF2E229" w16cid:durableId="2A29042C"/>
  <w16cid:commentId w16cid:paraId="25170AA9" w16cid:durableId="6BBCDACB"/>
  <w16cid:commentId w16cid:paraId="4F1F7296" w16cid:durableId="2A27D6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C1E"/>
    <w:multiLevelType w:val="hybridMultilevel"/>
    <w:tmpl w:val="95CAEC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E1DB9"/>
    <w:multiLevelType w:val="hybridMultilevel"/>
    <w:tmpl w:val="CF56C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9156C"/>
    <w:multiLevelType w:val="hybridMultilevel"/>
    <w:tmpl w:val="AAE00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755617"/>
    <w:multiLevelType w:val="hybridMultilevel"/>
    <w:tmpl w:val="AD14707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F721D4"/>
    <w:multiLevelType w:val="hybridMultilevel"/>
    <w:tmpl w:val="FA14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DD12F6"/>
    <w:multiLevelType w:val="hybridMultilevel"/>
    <w:tmpl w:val="5C44F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8531612">
    <w:abstractNumId w:val="2"/>
  </w:num>
  <w:num w:numId="2" w16cid:durableId="748043507">
    <w:abstractNumId w:val="4"/>
  </w:num>
  <w:num w:numId="3" w16cid:durableId="1533109444">
    <w:abstractNumId w:val="5"/>
  </w:num>
  <w:num w:numId="4" w16cid:durableId="418644920">
    <w:abstractNumId w:val="3"/>
  </w:num>
  <w:num w:numId="5" w16cid:durableId="931232876">
    <w:abstractNumId w:val="1"/>
  </w:num>
  <w:num w:numId="6" w16cid:durableId="11448506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wden, Tim">
    <w15:presenceInfo w15:providerId="AD" w15:userId="S::tim.lowden@dhsc.gov.uk::e5937a1a-1998-4d7c-97a8-a23885e0f157"/>
  </w15:person>
  <w15:person w15:author="Knight, Jonathan">
    <w15:presenceInfo w15:providerId="AD" w15:userId="S::Jonathan.Knight@dhsc.gov.uk::1dc9e2e8-fd8a-4167-bd04-2ad5c9365d35"/>
  </w15:person>
  <w15:person w15:author="Lowden, Tim [2]">
    <w15:presenceInfo w15:providerId="AD" w15:userId="S::Tim.Lowden@dhsc.gov.uk::e5937a1a-1998-4d7c-97a8-a23885e0f1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B7"/>
    <w:rsid w:val="00046121"/>
    <w:rsid w:val="000633B0"/>
    <w:rsid w:val="00076261"/>
    <w:rsid w:val="000921D0"/>
    <w:rsid w:val="000B2DE1"/>
    <w:rsid w:val="000D0B03"/>
    <w:rsid w:val="000D30BE"/>
    <w:rsid w:val="000F197D"/>
    <w:rsid w:val="000F277F"/>
    <w:rsid w:val="000F4418"/>
    <w:rsid w:val="001465F8"/>
    <w:rsid w:val="00163962"/>
    <w:rsid w:val="0017208C"/>
    <w:rsid w:val="0018694E"/>
    <w:rsid w:val="001B1A32"/>
    <w:rsid w:val="001C3F4B"/>
    <w:rsid w:val="001F03D1"/>
    <w:rsid w:val="001F4D34"/>
    <w:rsid w:val="00221766"/>
    <w:rsid w:val="00231A02"/>
    <w:rsid w:val="00241CB0"/>
    <w:rsid w:val="00250188"/>
    <w:rsid w:val="002644B8"/>
    <w:rsid w:val="00272ED2"/>
    <w:rsid w:val="00277798"/>
    <w:rsid w:val="002918E1"/>
    <w:rsid w:val="002F4984"/>
    <w:rsid w:val="00326F37"/>
    <w:rsid w:val="00346B44"/>
    <w:rsid w:val="00347B95"/>
    <w:rsid w:val="00350A9D"/>
    <w:rsid w:val="003A611F"/>
    <w:rsid w:val="003D5020"/>
    <w:rsid w:val="003E6F2D"/>
    <w:rsid w:val="00400836"/>
    <w:rsid w:val="004124DF"/>
    <w:rsid w:val="0041439F"/>
    <w:rsid w:val="00435F9A"/>
    <w:rsid w:val="00467EA5"/>
    <w:rsid w:val="00472557"/>
    <w:rsid w:val="004B2FDC"/>
    <w:rsid w:val="004B5D4B"/>
    <w:rsid w:val="005066E3"/>
    <w:rsid w:val="00507875"/>
    <w:rsid w:val="00531983"/>
    <w:rsid w:val="00546321"/>
    <w:rsid w:val="00556786"/>
    <w:rsid w:val="00565B5E"/>
    <w:rsid w:val="00570CC0"/>
    <w:rsid w:val="00576FCB"/>
    <w:rsid w:val="0058227E"/>
    <w:rsid w:val="005836D9"/>
    <w:rsid w:val="005A3189"/>
    <w:rsid w:val="005A57AD"/>
    <w:rsid w:val="005C6308"/>
    <w:rsid w:val="005D1B00"/>
    <w:rsid w:val="005D526E"/>
    <w:rsid w:val="005D5F70"/>
    <w:rsid w:val="00610A7A"/>
    <w:rsid w:val="00614EEC"/>
    <w:rsid w:val="00635BD0"/>
    <w:rsid w:val="006448ED"/>
    <w:rsid w:val="006648F1"/>
    <w:rsid w:val="00680117"/>
    <w:rsid w:val="0068588C"/>
    <w:rsid w:val="00697841"/>
    <w:rsid w:val="006B1795"/>
    <w:rsid w:val="006C7338"/>
    <w:rsid w:val="00715DCE"/>
    <w:rsid w:val="0076451D"/>
    <w:rsid w:val="00791487"/>
    <w:rsid w:val="00794D3B"/>
    <w:rsid w:val="007B7293"/>
    <w:rsid w:val="007E3F83"/>
    <w:rsid w:val="007E6C9F"/>
    <w:rsid w:val="00805032"/>
    <w:rsid w:val="00834794"/>
    <w:rsid w:val="008847FE"/>
    <w:rsid w:val="00886786"/>
    <w:rsid w:val="008A0449"/>
    <w:rsid w:val="008A5C2E"/>
    <w:rsid w:val="008D4EE3"/>
    <w:rsid w:val="00904601"/>
    <w:rsid w:val="009161FA"/>
    <w:rsid w:val="00916DD7"/>
    <w:rsid w:val="0094218D"/>
    <w:rsid w:val="00955246"/>
    <w:rsid w:val="009736AC"/>
    <w:rsid w:val="00996919"/>
    <w:rsid w:val="009B17EA"/>
    <w:rsid w:val="009B2EC4"/>
    <w:rsid w:val="009D2016"/>
    <w:rsid w:val="00A051EC"/>
    <w:rsid w:val="00A203B2"/>
    <w:rsid w:val="00A44C6A"/>
    <w:rsid w:val="00A53052"/>
    <w:rsid w:val="00AA16F6"/>
    <w:rsid w:val="00AA6E4C"/>
    <w:rsid w:val="00AB00BC"/>
    <w:rsid w:val="00AC3257"/>
    <w:rsid w:val="00AC5119"/>
    <w:rsid w:val="00AD772F"/>
    <w:rsid w:val="00B628B7"/>
    <w:rsid w:val="00B73C9B"/>
    <w:rsid w:val="00B7621A"/>
    <w:rsid w:val="00B8016B"/>
    <w:rsid w:val="00B80CFC"/>
    <w:rsid w:val="00B95F97"/>
    <w:rsid w:val="00BC092B"/>
    <w:rsid w:val="00BD4CD1"/>
    <w:rsid w:val="00C02683"/>
    <w:rsid w:val="00C272D9"/>
    <w:rsid w:val="00C4485A"/>
    <w:rsid w:val="00C5200C"/>
    <w:rsid w:val="00C70481"/>
    <w:rsid w:val="00C750DD"/>
    <w:rsid w:val="00CA01F4"/>
    <w:rsid w:val="00CA4FD5"/>
    <w:rsid w:val="00CA7764"/>
    <w:rsid w:val="00CC7CBF"/>
    <w:rsid w:val="00CD5AF2"/>
    <w:rsid w:val="00CD659F"/>
    <w:rsid w:val="00CF52D6"/>
    <w:rsid w:val="00D2469E"/>
    <w:rsid w:val="00D329FE"/>
    <w:rsid w:val="00D35C6B"/>
    <w:rsid w:val="00D811D4"/>
    <w:rsid w:val="00D821AD"/>
    <w:rsid w:val="00DD7594"/>
    <w:rsid w:val="00DE1E03"/>
    <w:rsid w:val="00DE6B1C"/>
    <w:rsid w:val="00DF54C5"/>
    <w:rsid w:val="00E372B1"/>
    <w:rsid w:val="00E75948"/>
    <w:rsid w:val="00EA5C3D"/>
    <w:rsid w:val="00F023DE"/>
    <w:rsid w:val="00F16A4D"/>
    <w:rsid w:val="00F32E30"/>
    <w:rsid w:val="00F426CE"/>
    <w:rsid w:val="00F51813"/>
    <w:rsid w:val="00F53055"/>
    <w:rsid w:val="00F54B1A"/>
    <w:rsid w:val="00F6562B"/>
    <w:rsid w:val="00F665A2"/>
    <w:rsid w:val="00F77DB7"/>
    <w:rsid w:val="00F85944"/>
    <w:rsid w:val="00F916AC"/>
    <w:rsid w:val="00FB17A1"/>
    <w:rsid w:val="00FB3775"/>
    <w:rsid w:val="00FE1FF0"/>
    <w:rsid w:val="137A0E0A"/>
    <w:rsid w:val="244A8ADA"/>
    <w:rsid w:val="4472AFE0"/>
    <w:rsid w:val="75F2CF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05A8"/>
  <w15:chartTrackingRefBased/>
  <w15:docId w15:val="{94BB6A79-7848-4B31-9082-B62BCB56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DB7"/>
    <w:pPr>
      <w:ind w:left="720"/>
      <w:contextualSpacing/>
    </w:pPr>
  </w:style>
  <w:style w:type="character" w:styleId="CommentReference">
    <w:name w:val="annotation reference"/>
    <w:basedOn w:val="DefaultParagraphFont"/>
    <w:uiPriority w:val="99"/>
    <w:semiHidden/>
    <w:unhideWhenUsed/>
    <w:rsid w:val="00D2469E"/>
    <w:rPr>
      <w:sz w:val="16"/>
      <w:szCs w:val="16"/>
    </w:rPr>
  </w:style>
  <w:style w:type="paragraph" w:styleId="CommentText">
    <w:name w:val="annotation text"/>
    <w:basedOn w:val="Normal"/>
    <w:link w:val="CommentTextChar"/>
    <w:uiPriority w:val="99"/>
    <w:unhideWhenUsed/>
    <w:rsid w:val="00D2469E"/>
    <w:pPr>
      <w:spacing w:line="240" w:lineRule="auto"/>
    </w:pPr>
    <w:rPr>
      <w:sz w:val="20"/>
      <w:szCs w:val="20"/>
    </w:rPr>
  </w:style>
  <w:style w:type="character" w:customStyle="1" w:styleId="CommentTextChar">
    <w:name w:val="Comment Text Char"/>
    <w:basedOn w:val="DefaultParagraphFont"/>
    <w:link w:val="CommentText"/>
    <w:uiPriority w:val="99"/>
    <w:rsid w:val="00D2469E"/>
    <w:rPr>
      <w:sz w:val="20"/>
      <w:szCs w:val="20"/>
    </w:rPr>
  </w:style>
  <w:style w:type="paragraph" w:styleId="CommentSubject">
    <w:name w:val="annotation subject"/>
    <w:basedOn w:val="CommentText"/>
    <w:next w:val="CommentText"/>
    <w:link w:val="CommentSubjectChar"/>
    <w:uiPriority w:val="99"/>
    <w:semiHidden/>
    <w:unhideWhenUsed/>
    <w:rsid w:val="00D2469E"/>
    <w:rPr>
      <w:b/>
      <w:bCs/>
    </w:rPr>
  </w:style>
  <w:style w:type="character" w:customStyle="1" w:styleId="CommentSubjectChar">
    <w:name w:val="Comment Subject Char"/>
    <w:basedOn w:val="CommentTextChar"/>
    <w:link w:val="CommentSubject"/>
    <w:uiPriority w:val="99"/>
    <w:semiHidden/>
    <w:rsid w:val="00D2469E"/>
    <w:rPr>
      <w:b/>
      <w:bCs/>
      <w:sz w:val="20"/>
      <w:szCs w:val="20"/>
    </w:rPr>
  </w:style>
  <w:style w:type="paragraph" w:styleId="Revision">
    <w:name w:val="Revision"/>
    <w:hidden/>
    <w:uiPriority w:val="99"/>
    <w:semiHidden/>
    <w:rsid w:val="00F665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EE7D10EC477479266699233C2D14E" ma:contentTypeVersion="4" ma:contentTypeDescription="Create a new document." ma:contentTypeScope="" ma:versionID="09a303569b5dfe4b3811ef1360516d98">
  <xsd:schema xmlns:xsd="http://www.w3.org/2001/XMLSchema" xmlns:xs="http://www.w3.org/2001/XMLSchema" xmlns:p="http://schemas.microsoft.com/office/2006/metadata/properties" xmlns:ns2="009a40fa-f15c-4a8d-9b78-7c8f472b78e2" targetNamespace="http://schemas.microsoft.com/office/2006/metadata/properties" ma:root="true" ma:fieldsID="f2025b846af0db91682f7ae401027639" ns2:_="">
    <xsd:import namespace="009a40fa-f15c-4a8d-9b78-7c8f472b78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a40fa-f15c-4a8d-9b78-7c8f472b7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AFE63F-9B07-4BF5-8441-0EE3C5D69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a40fa-f15c-4a8d-9b78-7c8f472b7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9F9640-5B61-4597-8FB8-2120A8E9FFF2}">
  <ds:schemaRefs>
    <ds:schemaRef ds:uri="http://schemas.microsoft.com/sharepoint/v3/contenttype/forms"/>
  </ds:schemaRefs>
</ds:datastoreItem>
</file>

<file path=customXml/itemProps3.xml><?xml version="1.0" encoding="utf-8"?>
<ds:datastoreItem xmlns:ds="http://schemas.openxmlformats.org/officeDocument/2006/customXml" ds:itemID="{80F94DFE-5C70-4CED-B079-E9BB8F7DA3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Jonathan</dc:creator>
  <cp:keywords/>
  <dc:description/>
  <cp:lastModifiedBy>Lowden, Tim</cp:lastModifiedBy>
  <cp:revision>95</cp:revision>
  <dcterms:created xsi:type="dcterms:W3CDTF">2024-06-26T10:18:00Z</dcterms:created>
  <dcterms:modified xsi:type="dcterms:W3CDTF">2024-07-09T11:14:00Z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0x010100931EE7D10EC477479266699233C2D14E</vt:lpwstr>
  </property>
</Properties>
</file>